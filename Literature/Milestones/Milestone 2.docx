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46385" w14:textId="77777777" w:rsidR="00B12323" w:rsidRPr="00B65757" w:rsidRDefault="00B12323" w:rsidP="00B12323">
      <w:pPr>
        <w:jc w:val="center"/>
        <w:rPr>
          <w:rFonts w:ascii="Times New Roman" w:hAnsi="Times New Roman" w:cs="Times New Roman"/>
        </w:rPr>
      </w:pPr>
      <w:r w:rsidRPr="00B65757">
        <w:rPr>
          <w:noProof/>
        </w:rPr>
        <w:drawing>
          <wp:inline distT="0" distB="0" distL="0" distR="0" wp14:anchorId="7410E6BA" wp14:editId="477063BC">
            <wp:extent cx="418227" cy="4699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586" cy="480415"/>
                    </a:xfrm>
                    <a:prstGeom prst="rect">
                      <a:avLst/>
                    </a:prstGeom>
                  </pic:spPr>
                </pic:pic>
              </a:graphicData>
            </a:graphic>
          </wp:inline>
        </w:drawing>
      </w:r>
      <w:r w:rsidRPr="00B65757">
        <w:rPr>
          <w:rFonts w:ascii="Times New Roman" w:hAnsi="Times New Roman" w:cs="Times New Roman"/>
          <w:sz w:val="52"/>
          <w:szCs w:val="52"/>
        </w:rPr>
        <w:t>S-109A Introduction to Data Science:</w:t>
      </w:r>
    </w:p>
    <w:p w14:paraId="002ADDBB" w14:textId="77777777" w:rsidR="00B12323" w:rsidRPr="00B65757" w:rsidRDefault="00B12323" w:rsidP="00B12323">
      <w:pPr>
        <w:spacing w:after="240" w:line="240" w:lineRule="auto"/>
        <w:jc w:val="center"/>
        <w:rPr>
          <w:rFonts w:ascii="Times New Roman" w:hAnsi="Times New Roman" w:cs="Times New Roman"/>
          <w:sz w:val="24"/>
          <w:szCs w:val="24"/>
        </w:rPr>
      </w:pPr>
      <w:r w:rsidRPr="00B65757">
        <w:rPr>
          <w:rFonts w:ascii="Times New Roman" w:hAnsi="Times New Roman" w:cs="Times New Roman"/>
          <w:b/>
          <w:sz w:val="24"/>
          <w:szCs w:val="24"/>
        </w:rPr>
        <w:t>Harvard University - Summer 2018</w:t>
      </w:r>
      <w:r w:rsidRPr="00B65757">
        <w:rPr>
          <w:rFonts w:ascii="Times New Roman" w:hAnsi="Times New Roman" w:cs="Times New Roman"/>
          <w:sz w:val="24"/>
          <w:szCs w:val="24"/>
        </w:rPr>
        <w:br/>
      </w:r>
      <w:r w:rsidRPr="00B65757">
        <w:rPr>
          <w:rFonts w:ascii="Times New Roman" w:hAnsi="Times New Roman" w:cs="Times New Roman"/>
          <w:b/>
          <w:sz w:val="24"/>
          <w:szCs w:val="24"/>
        </w:rPr>
        <w:t>Instructors</w:t>
      </w:r>
      <w:r w:rsidRPr="00B65757">
        <w:rPr>
          <w:rFonts w:ascii="Times New Roman" w:hAnsi="Times New Roman" w:cs="Times New Roman"/>
          <w:sz w:val="24"/>
          <w:szCs w:val="24"/>
        </w:rPr>
        <w:t xml:space="preserve">: </w:t>
      </w:r>
      <w:proofErr w:type="spellStart"/>
      <w:r w:rsidRPr="00B65757">
        <w:rPr>
          <w:rFonts w:ascii="Times New Roman" w:hAnsi="Times New Roman" w:cs="Times New Roman"/>
          <w:sz w:val="24"/>
          <w:szCs w:val="24"/>
        </w:rPr>
        <w:t>Pavlos</w:t>
      </w:r>
      <w:proofErr w:type="spellEnd"/>
      <w:r w:rsidRPr="00B65757">
        <w:rPr>
          <w:rFonts w:ascii="Times New Roman" w:hAnsi="Times New Roman" w:cs="Times New Roman"/>
          <w:sz w:val="24"/>
          <w:szCs w:val="24"/>
        </w:rPr>
        <w:t xml:space="preserve"> </w:t>
      </w:r>
      <w:proofErr w:type="spellStart"/>
      <w:r w:rsidRPr="00B65757">
        <w:rPr>
          <w:rFonts w:ascii="Times New Roman" w:hAnsi="Times New Roman" w:cs="Times New Roman"/>
          <w:sz w:val="24"/>
          <w:szCs w:val="24"/>
        </w:rPr>
        <w:t>Protopapas</w:t>
      </w:r>
      <w:proofErr w:type="spellEnd"/>
      <w:r w:rsidRPr="00B65757">
        <w:rPr>
          <w:rFonts w:ascii="Times New Roman" w:hAnsi="Times New Roman" w:cs="Times New Roman"/>
          <w:sz w:val="24"/>
          <w:szCs w:val="24"/>
        </w:rPr>
        <w:t>, Kevin Rader </w:t>
      </w:r>
    </w:p>
    <w:p w14:paraId="0788FE71" w14:textId="77777777" w:rsidR="00B12323" w:rsidRDefault="00B12323" w:rsidP="00B12323">
      <w:pPr>
        <w:spacing w:after="240" w:line="240" w:lineRule="auto"/>
        <w:jc w:val="center"/>
        <w:rPr>
          <w:rFonts w:ascii="Times New Roman" w:hAnsi="Times New Roman" w:cs="Times New Roman"/>
        </w:rPr>
      </w:pPr>
      <w:r w:rsidRPr="00B65757">
        <w:rPr>
          <w:rFonts w:ascii="Times New Roman" w:hAnsi="Times New Roman" w:cs="Times New Roman"/>
        </w:rPr>
        <w:br/>
      </w:r>
    </w:p>
    <w:p w14:paraId="2D95EEAC" w14:textId="77777777" w:rsidR="00B12323" w:rsidRDefault="00B12323" w:rsidP="00B12323">
      <w:pPr>
        <w:spacing w:after="240" w:line="240" w:lineRule="auto"/>
        <w:jc w:val="center"/>
        <w:rPr>
          <w:rFonts w:ascii="Times New Roman" w:hAnsi="Times New Roman" w:cs="Times New Roman"/>
          <w:b/>
          <w:sz w:val="32"/>
          <w:szCs w:val="32"/>
        </w:rPr>
      </w:pPr>
    </w:p>
    <w:p w14:paraId="6BF2187C" w14:textId="77777777" w:rsidR="00B12323" w:rsidRDefault="00B12323" w:rsidP="00B12323">
      <w:pPr>
        <w:spacing w:after="240" w:line="240" w:lineRule="auto"/>
        <w:jc w:val="center"/>
        <w:rPr>
          <w:rFonts w:ascii="Times New Roman" w:hAnsi="Times New Roman" w:cs="Times New Roman"/>
          <w:b/>
          <w:sz w:val="32"/>
          <w:szCs w:val="32"/>
        </w:rPr>
      </w:pPr>
    </w:p>
    <w:p w14:paraId="41A24019" w14:textId="77777777" w:rsidR="00B12323" w:rsidRPr="00B65757" w:rsidRDefault="00B12323" w:rsidP="00B12323">
      <w:pPr>
        <w:spacing w:after="240" w:line="240" w:lineRule="auto"/>
        <w:jc w:val="center"/>
        <w:rPr>
          <w:rFonts w:ascii="Times New Roman" w:hAnsi="Times New Roman" w:cs="Times New Roman"/>
          <w:sz w:val="32"/>
          <w:szCs w:val="32"/>
        </w:rPr>
      </w:pPr>
      <w:r w:rsidRPr="00B65757">
        <w:rPr>
          <w:rFonts w:ascii="Times New Roman" w:hAnsi="Times New Roman" w:cs="Times New Roman"/>
          <w:b/>
          <w:sz w:val="32"/>
          <w:szCs w:val="32"/>
        </w:rPr>
        <w:t>Milestone 2:</w:t>
      </w:r>
      <w:r w:rsidRPr="00B65757">
        <w:rPr>
          <w:rFonts w:ascii="Times New Roman" w:hAnsi="Times New Roman" w:cs="Times New Roman"/>
          <w:sz w:val="32"/>
          <w:szCs w:val="32"/>
        </w:rPr>
        <w:t xml:space="preserve"> Scope of Work and Preliminary EDA</w:t>
      </w:r>
    </w:p>
    <w:p w14:paraId="0881E8A9" w14:textId="77777777" w:rsidR="00B12323" w:rsidRDefault="00B12323" w:rsidP="00B12323">
      <w:pPr>
        <w:spacing w:after="240" w:line="240" w:lineRule="auto"/>
        <w:jc w:val="center"/>
        <w:rPr>
          <w:rFonts w:ascii="Times New Roman" w:hAnsi="Times New Roman" w:cs="Times New Roman"/>
        </w:rPr>
      </w:pPr>
    </w:p>
    <w:p w14:paraId="7AC74C3F" w14:textId="77777777" w:rsidR="00B12323" w:rsidRDefault="00B12323" w:rsidP="00B12323">
      <w:pPr>
        <w:spacing w:after="240" w:line="240" w:lineRule="auto"/>
        <w:jc w:val="center"/>
        <w:rPr>
          <w:rFonts w:ascii="Times New Roman" w:hAnsi="Times New Roman" w:cs="Times New Roman"/>
        </w:rPr>
      </w:pPr>
    </w:p>
    <w:p w14:paraId="4AC4F736" w14:textId="2630F846" w:rsidR="00B12323" w:rsidRDefault="00B12323" w:rsidP="00B12323">
      <w:pPr>
        <w:jc w:val="center"/>
        <w:rPr>
          <w:rFonts w:ascii="Times New Roman" w:hAnsi="Times New Roman" w:cs="Times New Roman"/>
          <w:sz w:val="24"/>
          <w:szCs w:val="24"/>
        </w:rPr>
      </w:pPr>
      <w:r w:rsidRPr="00B65757">
        <w:rPr>
          <w:rFonts w:ascii="Times New Roman" w:hAnsi="Times New Roman" w:cs="Times New Roman"/>
          <w:b/>
          <w:sz w:val="24"/>
          <w:szCs w:val="24"/>
        </w:rPr>
        <w:t>Final Project</w:t>
      </w:r>
      <w:r w:rsidRPr="00B65757">
        <w:rPr>
          <w:rFonts w:ascii="Times New Roman" w:hAnsi="Times New Roman" w:cs="Times New Roman"/>
          <w:sz w:val="24"/>
          <w:szCs w:val="24"/>
        </w:rPr>
        <w:t>: Machine Learning and Analysis for Twitter Bot Detection</w:t>
      </w:r>
    </w:p>
    <w:p w14:paraId="45CC3A11" w14:textId="77777777" w:rsidR="00B12323" w:rsidRDefault="00B12323" w:rsidP="00B12323">
      <w:pPr>
        <w:contextualSpacing w:val="0"/>
        <w:jc w:val="center"/>
        <w:rPr>
          <w:b/>
          <w:color w:val="222222"/>
          <w:sz w:val="24"/>
          <w:szCs w:val="24"/>
        </w:rPr>
      </w:pPr>
    </w:p>
    <w:p w14:paraId="3FB16D19" w14:textId="46DC8354" w:rsidR="00B12323" w:rsidRPr="00B12323" w:rsidRDefault="00B12323" w:rsidP="00B12323">
      <w:pPr>
        <w:contextualSpacing w:val="0"/>
        <w:jc w:val="center"/>
        <w:rPr>
          <w:b/>
          <w:color w:val="222222"/>
          <w:sz w:val="24"/>
          <w:szCs w:val="24"/>
        </w:rPr>
      </w:pPr>
      <w:r>
        <w:rPr>
          <w:b/>
          <w:color w:val="222222"/>
          <w:sz w:val="24"/>
          <w:szCs w:val="24"/>
        </w:rPr>
        <w:t>Project Team #6</w:t>
      </w:r>
    </w:p>
    <w:p w14:paraId="014CA2DF" w14:textId="14A70F9A" w:rsidR="00B12323" w:rsidRPr="00B12323" w:rsidRDefault="00B12323" w:rsidP="00B12323">
      <w:pPr>
        <w:spacing w:after="240" w:line="240" w:lineRule="auto"/>
        <w:jc w:val="center"/>
        <w:rPr>
          <w:b/>
          <w:color w:val="222222"/>
          <w:sz w:val="24"/>
          <w:szCs w:val="24"/>
        </w:rPr>
      </w:pPr>
      <w:r w:rsidRPr="00B12323">
        <w:rPr>
          <w:b/>
          <w:color w:val="222222"/>
          <w:sz w:val="24"/>
          <w:szCs w:val="24"/>
        </w:rPr>
        <w:t xml:space="preserve">Members: </w:t>
      </w:r>
      <w:r w:rsidRPr="00B12323">
        <w:rPr>
          <w:color w:val="222222"/>
          <w:sz w:val="24"/>
          <w:szCs w:val="24"/>
        </w:rPr>
        <w:t xml:space="preserve">Andrew </w:t>
      </w:r>
      <w:proofErr w:type="spellStart"/>
      <w:r w:rsidRPr="00B12323">
        <w:rPr>
          <w:color w:val="222222"/>
          <w:sz w:val="24"/>
          <w:szCs w:val="24"/>
        </w:rPr>
        <w:t>Caide</w:t>
      </w:r>
      <w:proofErr w:type="spellEnd"/>
      <w:r w:rsidRPr="00B12323">
        <w:rPr>
          <w:color w:val="222222"/>
          <w:sz w:val="24"/>
          <w:szCs w:val="24"/>
        </w:rPr>
        <w:t>, Eumar Assis, Mark Carlebach, Yusheng Jiang</w:t>
      </w:r>
    </w:p>
    <w:p w14:paraId="79238C25" w14:textId="77777777" w:rsidR="00B12323" w:rsidRPr="00B12323" w:rsidRDefault="00B12323">
      <w:pPr>
        <w:contextualSpacing w:val="0"/>
        <w:jc w:val="center"/>
        <w:rPr>
          <w:b/>
          <w:color w:val="222222"/>
          <w:sz w:val="24"/>
          <w:szCs w:val="24"/>
        </w:rPr>
      </w:pPr>
    </w:p>
    <w:p w14:paraId="598737C0" w14:textId="5E043259" w:rsidR="00B12323" w:rsidRPr="00B12323" w:rsidRDefault="00253AD3">
      <w:pPr>
        <w:contextualSpacing w:val="0"/>
        <w:jc w:val="center"/>
        <w:rPr>
          <w:b/>
          <w:color w:val="222222"/>
          <w:sz w:val="24"/>
          <w:szCs w:val="24"/>
        </w:rPr>
      </w:pPr>
      <w:r w:rsidRPr="00B12323">
        <w:rPr>
          <w:b/>
          <w:color w:val="222222"/>
          <w:sz w:val="24"/>
          <w:szCs w:val="24"/>
        </w:rPr>
        <w:t>July 13, 2018</w:t>
      </w:r>
    </w:p>
    <w:p w14:paraId="620C6B67" w14:textId="77777777" w:rsidR="00B12323" w:rsidRDefault="00B12323">
      <w:pPr>
        <w:rPr>
          <w:i/>
          <w:color w:val="222222"/>
          <w:sz w:val="24"/>
          <w:szCs w:val="24"/>
        </w:rPr>
      </w:pPr>
      <w:r>
        <w:rPr>
          <w:i/>
          <w:color w:val="222222"/>
          <w:sz w:val="24"/>
          <w:szCs w:val="24"/>
        </w:rPr>
        <w:br w:type="page"/>
      </w:r>
    </w:p>
    <w:p w14:paraId="3372A801" w14:textId="77777777" w:rsidR="005A6B96" w:rsidRDefault="005A6B96">
      <w:pPr>
        <w:contextualSpacing w:val="0"/>
        <w:jc w:val="center"/>
        <w:rPr>
          <w:b/>
          <w:color w:val="222222"/>
          <w:sz w:val="19"/>
          <w:szCs w:val="19"/>
        </w:rPr>
      </w:pPr>
    </w:p>
    <w:p w14:paraId="50A3ED61" w14:textId="77777777" w:rsidR="005A6B96" w:rsidRDefault="00253AD3">
      <w:pPr>
        <w:contextualSpacing w:val="0"/>
        <w:rPr>
          <w:b/>
          <w:color w:val="222222"/>
        </w:rPr>
      </w:pPr>
      <w:r>
        <w:rPr>
          <w:b/>
          <w:color w:val="222222"/>
        </w:rPr>
        <w:t>PART A:  PROJECT STATEMENT</w:t>
      </w:r>
    </w:p>
    <w:p w14:paraId="3BD672DD" w14:textId="77777777" w:rsidR="005A6B96" w:rsidRDefault="00253AD3">
      <w:pPr>
        <w:numPr>
          <w:ilvl w:val="0"/>
          <w:numId w:val="1"/>
        </w:numPr>
        <w:rPr>
          <w:color w:val="222222"/>
        </w:rPr>
      </w:pPr>
      <w:r>
        <w:rPr>
          <w:color w:val="222222"/>
        </w:rPr>
        <w:t>We intend to answer the question whether the author of tweet is a human being or a computer bot.  We will create a function that takes in a tweet and returns a 1-10 score showing the likelihood the author of the tweet is a human being or a bot.</w:t>
      </w:r>
    </w:p>
    <w:p w14:paraId="2D014CD9" w14:textId="77777777" w:rsidR="005A6B96" w:rsidRDefault="00253AD3">
      <w:pPr>
        <w:numPr>
          <w:ilvl w:val="0"/>
          <w:numId w:val="1"/>
        </w:numPr>
        <w:rPr>
          <w:color w:val="222222"/>
        </w:rPr>
      </w:pPr>
      <w:r>
        <w:rPr>
          <w:color w:val="222222"/>
        </w:rPr>
        <w:t>The score will be developed using input from both a classification algorithm and an NLP based algorithm.</w:t>
      </w:r>
    </w:p>
    <w:p w14:paraId="25EDDC07" w14:textId="77777777" w:rsidR="005A6B96" w:rsidRDefault="00253AD3">
      <w:pPr>
        <w:numPr>
          <w:ilvl w:val="1"/>
          <w:numId w:val="1"/>
        </w:numPr>
        <w:rPr>
          <w:color w:val="222222"/>
        </w:rPr>
      </w:pPr>
      <w:r>
        <w:rPr>
          <w:color w:val="222222"/>
        </w:rPr>
        <w:t>The features of the classification algorithm are discussed below.</w:t>
      </w:r>
    </w:p>
    <w:p w14:paraId="311EBF0D" w14:textId="77777777" w:rsidR="005A6B96" w:rsidRDefault="00253AD3">
      <w:pPr>
        <w:numPr>
          <w:ilvl w:val="1"/>
          <w:numId w:val="1"/>
        </w:numPr>
        <w:rPr>
          <w:color w:val="222222"/>
        </w:rPr>
      </w:pPr>
      <w:r>
        <w:rPr>
          <w:color w:val="222222"/>
        </w:rPr>
        <w:t xml:space="preserve">As for the NLP algorithm, we will focus exclusively on consistency of "messaging" in the user's tweet history.  That is, we will attempt to identify whether content of the tweets show a high degree of variability or single-topic </w:t>
      </w:r>
      <w:proofErr w:type="spellStart"/>
      <w:r>
        <w:rPr>
          <w:color w:val="222222"/>
        </w:rPr>
        <w:t>focusness</w:t>
      </w:r>
      <w:proofErr w:type="spellEnd"/>
      <w:r>
        <w:rPr>
          <w:color w:val="222222"/>
        </w:rPr>
        <w:t xml:space="preserve">.  Variety of content will improve the score for human authorship whereas single-topic </w:t>
      </w:r>
      <w:proofErr w:type="spellStart"/>
      <w:r>
        <w:rPr>
          <w:color w:val="222222"/>
        </w:rPr>
        <w:t>focusness</w:t>
      </w:r>
      <w:proofErr w:type="spellEnd"/>
      <w:r>
        <w:rPr>
          <w:color w:val="222222"/>
        </w:rPr>
        <w:t xml:space="preserve"> will improve the score for bot authorship.</w:t>
      </w:r>
    </w:p>
    <w:p w14:paraId="03942CA5" w14:textId="77777777" w:rsidR="005A6B96" w:rsidRDefault="00253AD3">
      <w:pPr>
        <w:numPr>
          <w:ilvl w:val="0"/>
          <w:numId w:val="1"/>
        </w:numPr>
        <w:rPr>
          <w:color w:val="222222"/>
        </w:rPr>
      </w:pPr>
      <w:r>
        <w:rPr>
          <w:color w:val="222222"/>
        </w:rPr>
        <w:t>We will show our scoring results and error rates for known real people (i.e., verified users on twitter).  We will also show our scoring results and error rates for known bots that we can hopefully find from a reliable source online.</w:t>
      </w:r>
    </w:p>
    <w:p w14:paraId="66815E07" w14:textId="77777777" w:rsidR="005A6B96" w:rsidRDefault="005A6B96">
      <w:pPr>
        <w:numPr>
          <w:ilvl w:val="0"/>
          <w:numId w:val="1"/>
        </w:numPr>
        <w:rPr>
          <w:b/>
          <w:color w:val="222222"/>
        </w:rPr>
      </w:pPr>
    </w:p>
    <w:p w14:paraId="0C011334" w14:textId="77777777" w:rsidR="005A6B96" w:rsidRDefault="00253AD3">
      <w:pPr>
        <w:contextualSpacing w:val="0"/>
        <w:rPr>
          <w:b/>
          <w:color w:val="222222"/>
        </w:rPr>
      </w:pPr>
      <w:r>
        <w:rPr>
          <w:b/>
          <w:color w:val="222222"/>
        </w:rPr>
        <w:t>PART B:  PRELIMINARY EDA</w:t>
      </w:r>
    </w:p>
    <w:p w14:paraId="204A7182" w14:textId="77777777" w:rsidR="005A6B96" w:rsidRDefault="00253AD3">
      <w:pPr>
        <w:numPr>
          <w:ilvl w:val="0"/>
          <w:numId w:val="2"/>
        </w:numPr>
        <w:rPr>
          <w:color w:val="222222"/>
        </w:rPr>
      </w:pPr>
      <w:r>
        <w:rPr>
          <w:color w:val="222222"/>
        </w:rPr>
        <w:t>For our classification algorithm, our initial belief is we will collect and explore the following features of a tweet's user:</w:t>
      </w:r>
    </w:p>
    <w:p w14:paraId="62F143DE" w14:textId="77777777" w:rsidR="005A6B96" w:rsidRDefault="00253AD3">
      <w:pPr>
        <w:numPr>
          <w:ilvl w:val="1"/>
          <w:numId w:val="2"/>
        </w:numPr>
        <w:rPr>
          <w:color w:val="222222"/>
        </w:rPr>
      </w:pPr>
      <w:r>
        <w:rPr>
          <w:color w:val="222222"/>
        </w:rPr>
        <w:t>Related to user profile and followers/following:</w:t>
      </w:r>
    </w:p>
    <w:p w14:paraId="5CC58BF7" w14:textId="77777777" w:rsidR="005A6B96" w:rsidRDefault="00253AD3">
      <w:pPr>
        <w:numPr>
          <w:ilvl w:val="2"/>
          <w:numId w:val="2"/>
        </w:numPr>
        <w:rPr>
          <w:color w:val="222222"/>
        </w:rPr>
      </w:pPr>
      <w:r>
        <w:rPr>
          <w:color w:val="222222"/>
        </w:rPr>
        <w:t>Date of creation</w:t>
      </w:r>
    </w:p>
    <w:p w14:paraId="21976749" w14:textId="77777777" w:rsidR="005A6B96" w:rsidRDefault="00253AD3">
      <w:pPr>
        <w:numPr>
          <w:ilvl w:val="2"/>
          <w:numId w:val="2"/>
        </w:numPr>
        <w:rPr>
          <w:color w:val="222222"/>
        </w:rPr>
      </w:pPr>
      <w:r>
        <w:rPr>
          <w:color w:val="222222"/>
        </w:rPr>
        <w:t>Number of followers</w:t>
      </w:r>
    </w:p>
    <w:p w14:paraId="48622C38" w14:textId="77777777" w:rsidR="005A6B96" w:rsidRDefault="00253AD3">
      <w:pPr>
        <w:numPr>
          <w:ilvl w:val="2"/>
          <w:numId w:val="2"/>
        </w:numPr>
        <w:rPr>
          <w:color w:val="222222"/>
        </w:rPr>
      </w:pPr>
      <w:r>
        <w:rPr>
          <w:color w:val="222222"/>
        </w:rPr>
        <w:t>Number following</w:t>
      </w:r>
    </w:p>
    <w:p w14:paraId="79472BDE" w14:textId="77777777" w:rsidR="005A6B96" w:rsidRDefault="00253AD3">
      <w:pPr>
        <w:numPr>
          <w:ilvl w:val="2"/>
          <w:numId w:val="2"/>
        </w:numPr>
        <w:rPr>
          <w:color w:val="222222"/>
        </w:rPr>
      </w:pPr>
      <w:r>
        <w:rPr>
          <w:color w:val="222222"/>
        </w:rPr>
        <w:t>Distribution of number of followers as a function of time since creation</w:t>
      </w:r>
    </w:p>
    <w:p w14:paraId="3A6AE773" w14:textId="77777777" w:rsidR="005A6B96" w:rsidRDefault="00253AD3">
      <w:pPr>
        <w:numPr>
          <w:ilvl w:val="2"/>
          <w:numId w:val="2"/>
        </w:numPr>
        <w:rPr>
          <w:color w:val="222222"/>
        </w:rPr>
      </w:pPr>
      <w:r>
        <w:rPr>
          <w:color w:val="222222"/>
        </w:rPr>
        <w:t>Distribution of number following as a function of time since creation</w:t>
      </w:r>
    </w:p>
    <w:p w14:paraId="323DEDBC" w14:textId="77777777" w:rsidR="005A6B96" w:rsidRDefault="00253AD3">
      <w:pPr>
        <w:numPr>
          <w:ilvl w:val="2"/>
          <w:numId w:val="2"/>
        </w:numPr>
        <w:rPr>
          <w:color w:val="222222"/>
        </w:rPr>
      </w:pPr>
      <w:r>
        <w:rPr>
          <w:color w:val="222222"/>
        </w:rPr>
        <w:t>Count/ratio of follower/followings that are also in ‘known bots” database</w:t>
      </w:r>
    </w:p>
    <w:p w14:paraId="0CD61FAA" w14:textId="77777777" w:rsidR="005A6B96" w:rsidRDefault="00253AD3">
      <w:pPr>
        <w:numPr>
          <w:ilvl w:val="1"/>
          <w:numId w:val="2"/>
        </w:numPr>
        <w:rPr>
          <w:color w:val="222222"/>
        </w:rPr>
      </w:pPr>
      <w:r>
        <w:rPr>
          <w:color w:val="222222"/>
        </w:rPr>
        <w:t>Related to user's latest month's tweets and likes/liking:</w:t>
      </w:r>
    </w:p>
    <w:p w14:paraId="0D89727C" w14:textId="77777777" w:rsidR="005A6B96" w:rsidRDefault="00253AD3">
      <w:pPr>
        <w:numPr>
          <w:ilvl w:val="2"/>
          <w:numId w:val="2"/>
        </w:numPr>
        <w:rPr>
          <w:color w:val="222222"/>
        </w:rPr>
      </w:pPr>
      <w:r>
        <w:rPr>
          <w:color w:val="222222"/>
        </w:rPr>
        <w:t>Distribution of # of tweets by day</w:t>
      </w:r>
    </w:p>
    <w:p w14:paraId="6CF9BB96" w14:textId="77777777" w:rsidR="005A6B96" w:rsidRDefault="00253AD3">
      <w:pPr>
        <w:numPr>
          <w:ilvl w:val="2"/>
          <w:numId w:val="2"/>
        </w:numPr>
        <w:rPr>
          <w:color w:val="222222"/>
        </w:rPr>
      </w:pPr>
      <w:r>
        <w:rPr>
          <w:color w:val="222222"/>
        </w:rPr>
        <w:t>Distribution of # of tweets by time of day</w:t>
      </w:r>
    </w:p>
    <w:p w14:paraId="439E60B4" w14:textId="77777777" w:rsidR="005A6B96" w:rsidRDefault="00253AD3">
      <w:pPr>
        <w:numPr>
          <w:ilvl w:val="2"/>
          <w:numId w:val="2"/>
        </w:numPr>
        <w:rPr>
          <w:color w:val="222222"/>
        </w:rPr>
      </w:pPr>
      <w:r>
        <w:rPr>
          <w:color w:val="222222"/>
        </w:rPr>
        <w:t>Distribution of # of likes received by day</w:t>
      </w:r>
    </w:p>
    <w:p w14:paraId="2DF0B2EE" w14:textId="77777777" w:rsidR="005A6B96" w:rsidRDefault="00253AD3">
      <w:pPr>
        <w:numPr>
          <w:ilvl w:val="2"/>
          <w:numId w:val="2"/>
        </w:numPr>
        <w:rPr>
          <w:color w:val="222222"/>
        </w:rPr>
      </w:pPr>
      <w:r>
        <w:rPr>
          <w:color w:val="222222"/>
        </w:rPr>
        <w:t>Distribution of # of likes received by time of day</w:t>
      </w:r>
    </w:p>
    <w:p w14:paraId="060D30A0" w14:textId="77777777" w:rsidR="005A6B96" w:rsidRDefault="00253AD3">
      <w:pPr>
        <w:numPr>
          <w:ilvl w:val="2"/>
          <w:numId w:val="2"/>
        </w:numPr>
        <w:rPr>
          <w:color w:val="222222"/>
        </w:rPr>
      </w:pPr>
      <w:r>
        <w:rPr>
          <w:color w:val="222222"/>
        </w:rPr>
        <w:t>Distribution of # of likes given by day</w:t>
      </w:r>
    </w:p>
    <w:p w14:paraId="430F2DA3" w14:textId="77777777" w:rsidR="005A6B96" w:rsidRDefault="00253AD3">
      <w:pPr>
        <w:numPr>
          <w:ilvl w:val="2"/>
          <w:numId w:val="2"/>
        </w:numPr>
        <w:rPr>
          <w:color w:val="222222"/>
        </w:rPr>
      </w:pPr>
      <w:r>
        <w:rPr>
          <w:color w:val="222222"/>
        </w:rPr>
        <w:t xml:space="preserve">Distribution of # of likes given by time of </w:t>
      </w:r>
      <w:proofErr w:type="spellStart"/>
      <w:r>
        <w:rPr>
          <w:color w:val="222222"/>
        </w:rPr>
        <w:t>of</w:t>
      </w:r>
      <w:proofErr w:type="spellEnd"/>
      <w:r>
        <w:rPr>
          <w:color w:val="222222"/>
        </w:rPr>
        <w:t xml:space="preserve"> day </w:t>
      </w:r>
    </w:p>
    <w:p w14:paraId="385692F1" w14:textId="77777777" w:rsidR="005A6B96" w:rsidRDefault="00253AD3">
      <w:pPr>
        <w:numPr>
          <w:ilvl w:val="2"/>
          <w:numId w:val="2"/>
        </w:numPr>
        <w:rPr>
          <w:color w:val="222222"/>
        </w:rPr>
      </w:pPr>
      <w:r>
        <w:rPr>
          <w:color w:val="222222"/>
        </w:rPr>
        <w:t>Distribution of measure of text quantity in each tweet</w:t>
      </w:r>
    </w:p>
    <w:p w14:paraId="6C500163" w14:textId="77777777" w:rsidR="005A6B96" w:rsidRDefault="00253AD3">
      <w:pPr>
        <w:numPr>
          <w:ilvl w:val="2"/>
          <w:numId w:val="2"/>
        </w:numPr>
        <w:rPr>
          <w:color w:val="222222"/>
        </w:rPr>
      </w:pPr>
      <w:r>
        <w:rPr>
          <w:color w:val="222222"/>
        </w:rPr>
        <w:t>Distribution of measure of links quantity in each tweet</w:t>
      </w:r>
    </w:p>
    <w:p w14:paraId="54522B00" w14:textId="72CD81C7" w:rsidR="005A6B96" w:rsidRDefault="00253AD3">
      <w:pPr>
        <w:numPr>
          <w:ilvl w:val="2"/>
          <w:numId w:val="2"/>
        </w:numPr>
        <w:rPr>
          <w:ins w:id="0" w:author="Eumar Assis" w:date="2018-07-10T14:55:00Z"/>
          <w:color w:val="222222"/>
        </w:rPr>
      </w:pPr>
      <w:r>
        <w:rPr>
          <w:color w:val="222222"/>
        </w:rPr>
        <w:t>Distribution of ratio of test/links quantities in each tweet</w:t>
      </w:r>
    </w:p>
    <w:p w14:paraId="50F8A42E" w14:textId="57D290E5" w:rsidR="002B74AD" w:rsidRDefault="002B74AD">
      <w:pPr>
        <w:numPr>
          <w:ilvl w:val="2"/>
          <w:numId w:val="2"/>
        </w:numPr>
        <w:rPr>
          <w:color w:val="222222"/>
        </w:rPr>
      </w:pPr>
      <w:ins w:id="1" w:author="Eumar Assis" w:date="2018-07-10T14:55:00Z">
        <w:r>
          <w:rPr>
            <w:color w:val="222222"/>
          </w:rPr>
          <w:t>User Agent (</w:t>
        </w:r>
      </w:ins>
      <w:ins w:id="2" w:author="Eumar Assis" w:date="2018-07-10T14:56:00Z">
        <w:r>
          <w:rPr>
            <w:color w:val="222222"/>
          </w:rPr>
          <w:t>Apps used to publish tweet. E.g. Browser, Twitter App)</w:t>
        </w:r>
      </w:ins>
    </w:p>
    <w:p w14:paraId="6F487889" w14:textId="77777777" w:rsidR="005A6B96" w:rsidRDefault="00253AD3">
      <w:pPr>
        <w:numPr>
          <w:ilvl w:val="0"/>
          <w:numId w:val="2"/>
        </w:numPr>
        <w:rPr>
          <w:color w:val="222222"/>
        </w:rPr>
      </w:pPr>
      <w:r>
        <w:rPr>
          <w:color w:val="222222"/>
        </w:rPr>
        <w:t>Our EDA will consist of the following:</w:t>
      </w:r>
    </w:p>
    <w:p w14:paraId="4A45224B" w14:textId="34C1CF53" w:rsidR="005A6B96" w:rsidRDefault="00253AD3">
      <w:pPr>
        <w:numPr>
          <w:ilvl w:val="1"/>
          <w:numId w:val="2"/>
        </w:numPr>
        <w:rPr>
          <w:ins w:id="3" w:author="Eumar Assis" w:date="2018-07-10T14:56:00Z"/>
          <w:color w:val="222222"/>
        </w:rPr>
      </w:pPr>
      <w:r>
        <w:rPr>
          <w:color w:val="222222"/>
        </w:rPr>
        <w:t>We would like to collect the above for known real people (verified by twitter) and known bots (from online source)</w:t>
      </w:r>
    </w:p>
    <w:p w14:paraId="0A3B7FFE" w14:textId="5EC747F7" w:rsidR="0021792B" w:rsidDel="0021792B" w:rsidRDefault="0021792B" w:rsidP="0021792B">
      <w:pPr>
        <w:numPr>
          <w:ilvl w:val="2"/>
          <w:numId w:val="2"/>
        </w:numPr>
        <w:rPr>
          <w:del w:id="4" w:author="Eumar Assis" w:date="2018-07-10T14:57:00Z"/>
          <w:color w:val="222222"/>
        </w:rPr>
        <w:pPrChange w:id="5" w:author="Eumar Assis" w:date="2018-07-10T14:56:00Z">
          <w:pPr>
            <w:numPr>
              <w:ilvl w:val="1"/>
              <w:numId w:val="2"/>
            </w:numPr>
            <w:ind w:left="1440" w:hanging="360"/>
          </w:pPr>
        </w:pPrChange>
      </w:pPr>
      <w:bookmarkStart w:id="6" w:name="_GoBack"/>
      <w:bookmarkEnd w:id="6"/>
    </w:p>
    <w:p w14:paraId="59418145" w14:textId="77777777" w:rsidR="005A6B96" w:rsidRDefault="00253AD3">
      <w:pPr>
        <w:numPr>
          <w:ilvl w:val="1"/>
          <w:numId w:val="2"/>
        </w:numPr>
        <w:rPr>
          <w:color w:val="222222"/>
        </w:rPr>
      </w:pPr>
      <w:r>
        <w:rPr>
          <w:color w:val="222222"/>
        </w:rPr>
        <w:t xml:space="preserve">Our EDA for the classification algorithm will consist of visualizing the above features for both types of authors--which we will compare visually to see if a </w:t>
      </w:r>
      <w:r>
        <w:rPr>
          <w:color w:val="222222"/>
        </w:rPr>
        <w:lastRenderedPageBreak/>
        <w:t xml:space="preserve">pattern is apparent (e.g., real users tweet more erratically over time whereas </w:t>
      </w:r>
      <w:proofErr w:type="gramStart"/>
      <w:r>
        <w:rPr>
          <w:color w:val="222222"/>
        </w:rPr>
        <w:t>bots</w:t>
      </w:r>
      <w:proofErr w:type="gramEnd"/>
      <w:r>
        <w:rPr>
          <w:color w:val="222222"/>
        </w:rPr>
        <w:t xml:space="preserve"> tweet with more consistent timing, etc.</w:t>
      </w:r>
    </w:p>
    <w:p w14:paraId="41090EBB" w14:textId="77777777" w:rsidR="005A6B96" w:rsidRDefault="00253AD3">
      <w:pPr>
        <w:numPr>
          <w:ilvl w:val="1"/>
          <w:numId w:val="2"/>
        </w:numPr>
        <w:rPr>
          <w:color w:val="222222"/>
        </w:rPr>
      </w:pPr>
      <w:r>
        <w:rPr>
          <w:color w:val="222222"/>
        </w:rPr>
        <w:t>Our EDA for NLP algorithm will be less visual and just involve starting to use the NLP tools against both types of user data.</w:t>
      </w:r>
    </w:p>
    <w:sectPr w:rsidR="005A6B9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968A" w14:textId="77777777" w:rsidR="003766A2" w:rsidRDefault="003766A2" w:rsidP="00B12323">
      <w:pPr>
        <w:spacing w:line="240" w:lineRule="auto"/>
      </w:pPr>
      <w:r>
        <w:separator/>
      </w:r>
    </w:p>
  </w:endnote>
  <w:endnote w:type="continuationSeparator" w:id="0">
    <w:p w14:paraId="64AA5681" w14:textId="77777777" w:rsidR="003766A2" w:rsidRDefault="003766A2" w:rsidP="00B12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599DF" w14:textId="77777777" w:rsidR="003766A2" w:rsidRDefault="003766A2" w:rsidP="00B12323">
      <w:pPr>
        <w:spacing w:line="240" w:lineRule="auto"/>
      </w:pPr>
      <w:r>
        <w:separator/>
      </w:r>
    </w:p>
  </w:footnote>
  <w:footnote w:type="continuationSeparator" w:id="0">
    <w:p w14:paraId="5CAF0A4F" w14:textId="77777777" w:rsidR="003766A2" w:rsidRDefault="003766A2" w:rsidP="00B12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F0B60"/>
    <w:multiLevelType w:val="multilevel"/>
    <w:tmpl w:val="05D2C058"/>
    <w:lvl w:ilvl="0">
      <w:start w:val="1"/>
      <w:numFmt w:val="bullet"/>
      <w:lvlText w:val="●"/>
      <w:lvlJc w:val="left"/>
      <w:pPr>
        <w:ind w:left="720" w:hanging="360"/>
      </w:pPr>
      <w:rPr>
        <w:rFonts w:ascii="Arial" w:eastAsia="Arial" w:hAnsi="Arial" w:cs="Arial"/>
        <w:b w:val="0"/>
        <w:color w:val="222222"/>
        <w:sz w:val="22"/>
        <w:szCs w:val="22"/>
        <w:u w:val="none"/>
      </w:rPr>
    </w:lvl>
    <w:lvl w:ilvl="1">
      <w:start w:val="1"/>
      <w:numFmt w:val="bullet"/>
      <w:lvlText w:val="○"/>
      <w:lvlJc w:val="left"/>
      <w:pPr>
        <w:ind w:left="1440" w:hanging="360"/>
      </w:pPr>
      <w:rPr>
        <w:rFonts w:ascii="Arial" w:eastAsia="Arial" w:hAnsi="Arial" w:cs="Arial"/>
        <w:b w:val="0"/>
        <w:color w:val="222222"/>
        <w:sz w:val="22"/>
        <w:szCs w:val="22"/>
        <w:u w:val="none"/>
      </w:rPr>
    </w:lvl>
    <w:lvl w:ilvl="2">
      <w:start w:val="1"/>
      <w:numFmt w:val="bullet"/>
      <w:lvlText w:val="■"/>
      <w:lvlJc w:val="left"/>
      <w:pPr>
        <w:ind w:left="2160" w:hanging="360"/>
      </w:pPr>
      <w:rPr>
        <w:rFonts w:ascii="Arial" w:eastAsia="Arial" w:hAnsi="Arial" w:cs="Arial"/>
        <w:b w:val="0"/>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330D69"/>
    <w:multiLevelType w:val="multilevel"/>
    <w:tmpl w:val="538A3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mar Assis">
    <w15:presenceInfo w15:providerId="AD" w15:userId="S::eassis@microsoft.com::19ef7ab2-a9b6-4224-ac60-aaae5f48b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zU3MjI1MDQwNTU0NDVU0lEKTi0uzszPAykwrAUA6jXCkCwAAAA="/>
  </w:docVars>
  <w:rsids>
    <w:rsidRoot w:val="005A6B96"/>
    <w:rsid w:val="0021792B"/>
    <w:rsid w:val="00253AD3"/>
    <w:rsid w:val="002B74AD"/>
    <w:rsid w:val="003766A2"/>
    <w:rsid w:val="005A6B96"/>
    <w:rsid w:val="00B1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34CD4"/>
  <w15:docId w15:val="{680DAF69-2E6F-41AB-A8C5-39264A15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Eumar Assis</cp:lastModifiedBy>
  <cp:revision>4</cp:revision>
  <dcterms:created xsi:type="dcterms:W3CDTF">2018-07-10T18:48:00Z</dcterms:created>
  <dcterms:modified xsi:type="dcterms:W3CDTF">2018-07-10T18:57:00Z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eassis@microsoft.com</vt:lpwstr>
  </property>
  <property fmtid="{D5CDD505-2E9C-101B-9397-08002B2CF9AE}" pid="5" name="MSIP_Label_f42aa342-8706-4288-bd11-ebb85995028c_SetDate">
    <vt:lpwstr>2018-07-10T18:52:42.6478347Z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